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66F" w:rsidRDefault="0048066F" w:rsidP="00620A88">
      <w:pPr>
        <w:pStyle w:val="Heading-Main"/>
        <w:rPr>
          <w:ins w:id="0" w:author="Ken Haste Andersen" w:date="2018-06-12T07:40:00Z"/>
        </w:rPr>
      </w:pPr>
      <w:ins w:id="1" w:author="Ken Haste Andersen" w:date="2018-06-12T07:40:00Z">
        <w:r>
          <w:t>Latitudinal variation in plankton traits and ecosystem function</w:t>
        </w:r>
      </w:ins>
    </w:p>
    <w:p w:rsidR="0048066F" w:rsidRDefault="0048066F" w:rsidP="00620A88">
      <w:pPr>
        <w:pStyle w:val="Heading-Main"/>
        <w:rPr>
          <w:ins w:id="2" w:author="Ken Haste Andersen" w:date="2018-06-12T07:40:00Z"/>
        </w:rPr>
      </w:pPr>
    </w:p>
    <w:p w:rsidR="00620A88" w:rsidRDefault="00620A88" w:rsidP="00620A88">
      <w:pPr>
        <w:pStyle w:val="Heading-Main"/>
      </w:pPr>
      <w:r w:rsidRPr="00987EE5">
        <w:t>Abstract</w:t>
      </w:r>
      <w:r>
        <w:t xml:space="preserve"> (250 words)</w:t>
      </w:r>
    </w:p>
    <w:p w:rsidR="00620A88" w:rsidRDefault="00620A88" w:rsidP="00620A88">
      <w:pPr>
        <w:pStyle w:val="Abstract"/>
      </w:pPr>
      <w:del w:id="3" w:author="Ken Haste Andersen" w:date="2018-06-12T08:24:00Z">
        <w:r w:rsidDel="0094370F">
          <w:delText>An u</w:delText>
        </w:r>
      </w:del>
      <w:ins w:id="4" w:author="Ken Haste Andersen" w:date="2018-06-12T08:24:00Z">
        <w:r w:rsidR="0094370F">
          <w:t>U</w:t>
        </w:r>
      </w:ins>
      <w:r>
        <w:t>nderstanding of trophic strategies of plankton is crucial</w:t>
      </w:r>
      <w:del w:id="5" w:author="Ken Haste Andersen" w:date="2018-06-12T08:24:00Z">
        <w:r w:rsidDel="0094370F">
          <w:delText>ly important</w:delText>
        </w:r>
      </w:del>
      <w:r>
        <w:t xml:space="preserve"> to </w:t>
      </w:r>
      <w:del w:id="6" w:author="Ken Haste Andersen" w:date="2018-06-12T08:05:00Z">
        <w:r w:rsidDel="00981A21">
          <w:delText>get proper information about</w:delText>
        </w:r>
      </w:del>
      <w:ins w:id="7" w:author="Ken Haste Andersen" w:date="2018-06-12T08:05:00Z">
        <w:r w:rsidR="00981A21">
          <w:t>describe</w:t>
        </w:r>
      </w:ins>
      <w:r>
        <w:t xml:space="preserve"> plankton ecosystem </w:t>
      </w:r>
      <w:ins w:id="8" w:author="Ken Haste Andersen" w:date="2018-06-12T08:24:00Z">
        <w:r w:rsidR="0094370F">
          <w:t xml:space="preserve">structure </w:t>
        </w:r>
      </w:ins>
      <w:r>
        <w:t xml:space="preserve">and </w:t>
      </w:r>
      <w:del w:id="9" w:author="Ken Haste Andersen" w:date="2018-06-12T08:24:00Z">
        <w:r w:rsidDel="0094370F">
          <w:delText xml:space="preserve">its </w:delText>
        </w:r>
      </w:del>
      <w:r>
        <w:t>function</w:t>
      </w:r>
      <w:del w:id="10" w:author="Ken Haste Andersen" w:date="2018-06-12T08:24:00Z">
        <w:r w:rsidDel="0094370F">
          <w:delText>ing</w:delText>
        </w:r>
      </w:del>
      <w:r>
        <w:t xml:space="preserve">. For example, the presence of mixotrophs </w:t>
      </w:r>
      <w:del w:id="11" w:author="Ken Haste Andersen" w:date="2018-06-12T08:03:00Z">
        <w:r w:rsidDel="00981A21">
          <w:delText xml:space="preserve">influences </w:delText>
        </w:r>
      </w:del>
      <w:ins w:id="12" w:author="Ken Haste Andersen" w:date="2018-06-12T08:03:00Z">
        <w:r w:rsidR="00981A21">
          <w:t>increases</w:t>
        </w:r>
        <w:r w:rsidR="00981A21">
          <w:t xml:space="preserve"> </w:t>
        </w:r>
      </w:ins>
      <w:ins w:id="13" w:author="Ken Haste Andersen" w:date="2018-06-12T08:25:00Z">
        <w:r w:rsidR="0094370F">
          <w:t xml:space="preserve">both </w:t>
        </w:r>
      </w:ins>
      <w:r>
        <w:t>primary production</w:t>
      </w:r>
      <w:ins w:id="14" w:author="Ken Haste Andersen" w:date="2018-06-12T08:25:00Z">
        <w:r w:rsidR="0094370F">
          <w:t xml:space="preserve"> and</w:t>
        </w:r>
      </w:ins>
      <w:ins w:id="15" w:author="Ken Haste Andersen" w:date="2018-06-12T08:03:00Z">
        <w:r w:rsidR="00981A21">
          <w:t xml:space="preserve"> the efficiency of</w:t>
        </w:r>
      </w:ins>
      <w:ins w:id="16" w:author="Ken Haste Andersen" w:date="2018-06-12T08:25:00Z">
        <w:r w:rsidR="0094370F">
          <w:t xml:space="preserve"> </w:t>
        </w:r>
      </w:ins>
      <w:del w:id="17" w:author="Ken Haste Andersen" w:date="2018-06-12T08:03:00Z">
        <w:r w:rsidDel="00981A21">
          <w:delText xml:space="preserve">, </w:delText>
        </w:r>
      </w:del>
      <w:r>
        <w:t>energy transfer to higher trophic levels</w:t>
      </w:r>
      <w:del w:id="18" w:author="Ken Haste Andersen" w:date="2018-06-12T08:25:00Z">
        <w:r w:rsidDel="0094370F">
          <w:delText>, and carbon export to deep water</w:delText>
        </w:r>
      </w:del>
      <w:ins w:id="19" w:author="Ken Haste Andersen" w:date="2018-06-12T08:06:00Z">
        <w:r w:rsidR="00981A21">
          <w:t>, and photo</w:t>
        </w:r>
      </w:ins>
      <w:ins w:id="20" w:author="Ken Haste Andersen" w:date="2018-06-12T08:25:00Z">
        <w:r w:rsidR="0094370F">
          <w:t>-</w:t>
        </w:r>
      </w:ins>
      <w:ins w:id="21" w:author="Ken Haste Andersen" w:date="2018-06-12T08:06:00Z">
        <w:r w:rsidR="00981A21">
          <w:t>acclimation is used by phototrophs to deal with varying light conditions</w:t>
        </w:r>
      </w:ins>
      <w:del w:id="22" w:author="Ken Haste Andersen" w:date="2018-06-12T08:06:00Z">
        <w:r w:rsidDel="00981A21">
          <w:delText>. Moreover, many of the planktonic organisms have the ability to adjust their strategies according to the environmental conditions</w:delText>
        </w:r>
      </w:del>
      <w:r>
        <w:t xml:space="preserve">. Mathematical models with proper adjustment of trophic strategies of plankton </w:t>
      </w:r>
      <w:del w:id="23" w:author="Ken Haste Andersen" w:date="2018-06-12T08:25:00Z">
        <w:r w:rsidDel="0094370F">
          <w:delText xml:space="preserve">with </w:delText>
        </w:r>
      </w:del>
      <w:ins w:id="24" w:author="Ken Haste Andersen" w:date="2018-06-12T08:25:00Z">
        <w:r w:rsidR="0094370F">
          <w:t>according to</w:t>
        </w:r>
        <w:r w:rsidR="0094370F">
          <w:t xml:space="preserve"> </w:t>
        </w:r>
      </w:ins>
      <w:r>
        <w:t>environmental conditions are lacking. Here we develop</w:t>
      </w:r>
      <w:del w:id="25" w:author="Ken Haste Andersen" w:date="2018-06-12T08:07:00Z">
        <w:r w:rsidDel="00981A21">
          <w:delText>ed</w:delText>
        </w:r>
      </w:del>
      <w:r>
        <w:t xml:space="preserve"> a trait-based model of unicellular plankton </w:t>
      </w:r>
      <w:del w:id="26" w:author="Ken Haste Andersen" w:date="2018-06-12T08:07:00Z">
        <w:r w:rsidDel="00981A21">
          <w:delText xml:space="preserve">considering </w:delText>
        </w:r>
      </w:del>
      <w:ins w:id="27" w:author="Ken Haste Andersen" w:date="2018-06-12T08:07:00Z">
        <w:r w:rsidR="00981A21">
          <w:t>with</w:t>
        </w:r>
        <w:r w:rsidR="00981A21">
          <w:t xml:space="preserve"> </w:t>
        </w:r>
        <w:r w:rsidR="00981A21">
          <w:t xml:space="preserve">cell </w:t>
        </w:r>
      </w:ins>
      <w:r>
        <w:t>size as the master trait</w:t>
      </w:r>
      <w:ins w:id="28" w:author="Ken Haste Andersen" w:date="2018-06-12T08:08:00Z">
        <w:r w:rsidR="00981A21">
          <w:t xml:space="preserve"> and three investment traits </w:t>
        </w:r>
      </w:ins>
      <w:del w:id="29" w:author="Ken Haste Andersen" w:date="2018-06-12T08:08:00Z">
        <w:r w:rsidDel="00981A21">
          <w:delText xml:space="preserve"> together with </w:delText>
        </w:r>
      </w:del>
      <w:del w:id="30" w:author="Ken Haste Andersen" w:date="2018-06-12T08:07:00Z">
        <w:r w:rsidDel="00981A21">
          <w:delText xml:space="preserve">other </w:delText>
        </w:r>
      </w:del>
      <w:del w:id="31" w:author="Ken Haste Andersen" w:date="2018-06-12T08:08:00Z">
        <w:r w:rsidDel="00981A21">
          <w:delText>three trait</w:delText>
        </w:r>
      </w:del>
      <w:ins w:id="32" w:author="Ken Haste Andersen" w:date="2018-06-12T08:08:00Z">
        <w:r w:rsidR="00981A21">
          <w:t>that</w:t>
        </w:r>
      </w:ins>
      <w:del w:id="33" w:author="Ken Haste Andersen" w:date="2018-06-12T08:08:00Z">
        <w:r w:rsidDel="00981A21">
          <w:delText>s</w:delText>
        </w:r>
      </w:del>
      <w:r>
        <w:t xml:space="preserve"> </w:t>
      </w:r>
      <w:del w:id="34" w:author="Ken Haste Andersen" w:date="2018-06-12T08:08:00Z">
        <w:r w:rsidDel="00981A21">
          <w:delText xml:space="preserve">determining </w:delText>
        </w:r>
      </w:del>
      <w:ins w:id="35" w:author="Ken Haste Andersen" w:date="2018-06-12T08:08:00Z">
        <w:r w:rsidR="00981A21">
          <w:t>determin</w:t>
        </w:r>
        <w:r w:rsidR="00981A21">
          <w:t>e</w:t>
        </w:r>
        <w:r w:rsidR="00981A21">
          <w:t xml:space="preserve"> </w:t>
        </w:r>
      </w:ins>
      <w:r>
        <w:t xml:space="preserve">trophic strategies: investments in photosynthesis, nutrient uptake, and phagotrophy. </w:t>
      </w:r>
      <w:ins w:id="36" w:author="Ken Haste Andersen" w:date="2018-06-12T08:12:00Z">
        <w:r w:rsidR="006F6189">
          <w:t>The model</w:t>
        </w:r>
      </w:ins>
      <w:ins w:id="37" w:author="Ken Haste Andersen" w:date="2018-06-12T08:22:00Z">
        <w:r w:rsidR="0094370F">
          <w:t xml:space="preserve"> use optimization of trophic </w:t>
        </w:r>
      </w:ins>
      <w:ins w:id="38" w:author="Ken Haste Andersen" w:date="2018-06-12T08:25:00Z">
        <w:r w:rsidR="0094370F">
          <w:t>strategy</w:t>
        </w:r>
      </w:ins>
      <w:ins w:id="39" w:author="Ken Haste Andersen" w:date="2018-06-12T08:22:00Z">
        <w:r w:rsidR="0094370F">
          <w:t xml:space="preserve"> to reduce the number of state variables</w:t>
        </w:r>
      </w:ins>
      <w:ins w:id="40" w:author="Ken Haste Andersen" w:date="2018-06-12T08:12:00Z">
        <w:r w:rsidR="006F6189">
          <w:t xml:space="preserve">. </w:t>
        </w:r>
      </w:ins>
      <w:r>
        <w:t xml:space="preserve">We </w:t>
      </w:r>
      <w:del w:id="41" w:author="Ken Haste Andersen" w:date="2018-06-12T08:09:00Z">
        <w:r w:rsidDel="00981A21">
          <w:delText>run our model in 1D vertical water column setup along a latitudinal gradient</w:delText>
        </w:r>
      </w:del>
      <w:ins w:id="42" w:author="Ken Haste Andersen" w:date="2018-06-12T08:09:00Z">
        <w:r w:rsidR="00981A21">
          <w:t xml:space="preserve">use the model </w:t>
        </w:r>
      </w:ins>
      <w:ins w:id="43" w:author="Ken Haste Andersen" w:date="2018-06-12T08:08:00Z">
        <w:r w:rsidR="00981A21">
          <w:t>to study the</w:t>
        </w:r>
      </w:ins>
      <w:ins w:id="44" w:author="Ken Haste Andersen" w:date="2018-06-12T08:26:00Z">
        <w:r w:rsidR="0094370F">
          <w:t xml:space="preserve"> latitudinal variation of</w:t>
        </w:r>
      </w:ins>
      <w:ins w:id="45" w:author="Ken Haste Andersen" w:date="2018-06-12T08:08:00Z">
        <w:r w:rsidR="00981A21">
          <w:t xml:space="preserve"> emergent plankton </w:t>
        </w:r>
      </w:ins>
      <w:ins w:id="46" w:author="Ken Haste Andersen" w:date="2018-06-12T08:09:00Z">
        <w:r w:rsidR="00981A21">
          <w:t>community</w:t>
        </w:r>
      </w:ins>
      <w:ins w:id="47" w:author="Ken Haste Andersen" w:date="2018-06-12T08:08:00Z">
        <w:r w:rsidR="00981A21">
          <w:t xml:space="preserve"> </w:t>
        </w:r>
      </w:ins>
      <w:ins w:id="48" w:author="Ken Haste Andersen" w:date="2018-06-12T08:09:00Z">
        <w:r w:rsidR="00981A21">
          <w:t xml:space="preserve">structure </w:t>
        </w:r>
        <w:r w:rsidR="00981A21">
          <w:t>in 1D vertical water column</w:t>
        </w:r>
      </w:ins>
      <w:r>
        <w:t xml:space="preserve">. </w:t>
      </w:r>
      <w:ins w:id="49" w:author="Ken Haste Andersen" w:date="2018-06-12T08:10:00Z">
        <w:r w:rsidR="007F59CC">
          <w:t>T</w:t>
        </w:r>
        <w:r w:rsidR="0094370F">
          <w:t>he model reproduces observ</w:t>
        </w:r>
      </w:ins>
      <w:ins w:id="50" w:author="Ken Haste Andersen" w:date="2018-06-12T08:26:00Z">
        <w:r w:rsidR="0094370F">
          <w:t>ed</w:t>
        </w:r>
      </w:ins>
      <w:ins w:id="51" w:author="Ken Haste Andersen" w:date="2018-06-12T08:10:00Z">
        <w:r w:rsidR="007F59CC">
          <w:t xml:space="preserve"> latitudinal patterns in biomass and primary production. </w:t>
        </w:r>
      </w:ins>
      <w:ins w:id="52" w:author="Ken Haste Andersen" w:date="2018-06-12T08:16:00Z">
        <w:r w:rsidR="005032A9">
          <w:t xml:space="preserve">Lower latitude waters have a </w:t>
        </w:r>
        <w:r w:rsidR="00DB281C">
          <w:t>stable deep chlorophyll maximum dominated by o</w:t>
        </w:r>
      </w:ins>
      <w:ins w:id="53" w:author="Ken Haste Andersen" w:date="2018-06-12T08:13:00Z">
        <w:r w:rsidR="00687BA7">
          <w:t>bligate m</w:t>
        </w:r>
      </w:ins>
      <w:ins w:id="54" w:author="Ken Haste Andersen" w:date="2018-06-12T08:11:00Z">
        <w:r w:rsidR="006F6189">
          <w:t>ixotrophs</w:t>
        </w:r>
      </w:ins>
      <w:ins w:id="55" w:author="Ken Haste Andersen" w:date="2018-06-12T08:16:00Z">
        <w:r w:rsidR="00DB281C">
          <w:t xml:space="preserve">, while higher latitudes have a seasonal </w:t>
        </w:r>
      </w:ins>
      <w:ins w:id="56" w:author="Ken Haste Andersen" w:date="2018-06-12T08:17:00Z">
        <w:r w:rsidR="00DB281C">
          <w:t>succession</w:t>
        </w:r>
      </w:ins>
      <w:ins w:id="57" w:author="Ken Haste Andersen" w:date="2018-06-12T08:16:00Z">
        <w:r w:rsidR="00DB281C">
          <w:t xml:space="preserve"> </w:t>
        </w:r>
      </w:ins>
      <w:ins w:id="58" w:author="Ken Haste Andersen" w:date="2018-06-12T08:17:00Z">
        <w:r w:rsidR="00DB281C">
          <w:t>with</w:t>
        </w:r>
      </w:ins>
      <w:ins w:id="59" w:author="Ken Haste Andersen" w:date="2018-06-12T08:13:00Z">
        <w:r w:rsidR="00687BA7">
          <w:t xml:space="preserve"> ??.</w:t>
        </w:r>
      </w:ins>
      <w:ins w:id="60" w:author="Ken Haste Andersen" w:date="2018-06-12T08:17:00Z">
        <w:r w:rsidR="00DB281C">
          <w:t xml:space="preserve"> </w:t>
        </w:r>
      </w:ins>
      <w:ins w:id="61" w:author="Ken Haste Andersen" w:date="2018-06-12T08:26:00Z">
        <w:r w:rsidR="0094370F">
          <w:t xml:space="preserve"> + </w:t>
        </w:r>
      </w:ins>
      <w:ins w:id="62" w:author="Ken Haste Andersen" w:date="2018-06-12T08:17:00Z">
        <w:r w:rsidR="00DB281C">
          <w:rPr>
            <w:i/>
          </w:rPr>
          <w:t xml:space="preserve">Some words about differences in </w:t>
        </w:r>
        <w:r w:rsidR="00DB281C" w:rsidRPr="00DB281C">
          <w:rPr>
            <w:i/>
          </w:rPr>
          <w:t>function</w:t>
        </w:r>
        <w:r w:rsidR="00DB281C">
          <w:t xml:space="preserve">. </w:t>
        </w:r>
      </w:ins>
      <w:del w:id="63" w:author="Ken Haste Andersen" w:date="2018-06-12T08:17:00Z">
        <w:r w:rsidRPr="00DB281C" w:rsidDel="00DB281C">
          <w:delText>Differences</w:delText>
        </w:r>
        <w:r w:rsidDel="00DB281C">
          <w:delText xml:space="preserve"> in successional patterns of different size groups of plankton with their strategies are observed at different latitudes. Fractional contribution of biomasses and primary production from different groups of plankton resemble observations. We also found that mixotrophs (especially obligate mixotrophs) dominate the lower latitude waters.</w:delText>
        </w:r>
      </w:del>
      <w:ins w:id="64" w:author="Ken Haste Andersen" w:date="2018-06-12T08:22:00Z">
        <w:r w:rsidR="00DE6F21">
          <w:t xml:space="preserve"> </w:t>
        </w:r>
        <w:r w:rsidR="0094370F">
          <w:t>The model</w:t>
        </w:r>
      </w:ins>
      <w:ins w:id="65" w:author="Ken Haste Andersen" w:date="2018-06-12T08:23:00Z">
        <w:r w:rsidR="0094370F">
          <w:t>s</w:t>
        </w:r>
      </w:ins>
      <w:ins w:id="66" w:author="Ken Haste Andersen" w:date="2018-06-12T08:26:00Z">
        <w:r w:rsidR="0094370F">
          <w:t>’</w:t>
        </w:r>
      </w:ins>
      <w:ins w:id="67" w:author="Ken Haste Andersen" w:date="2018-06-12T08:23:00Z">
        <w:r w:rsidR="0094370F">
          <w:t xml:space="preserve"> ability to adapt to different environmental conditions combined with its simple structure and few state variables makes it </w:t>
        </w:r>
      </w:ins>
      <w:ins w:id="68" w:author="Ken Haste Andersen" w:date="2018-06-12T08:27:00Z">
        <w:r w:rsidR="0094370F">
          <w:t xml:space="preserve">well </w:t>
        </w:r>
      </w:ins>
      <w:bookmarkStart w:id="69" w:name="_GoBack"/>
      <w:bookmarkEnd w:id="69"/>
      <w:ins w:id="70" w:author="Ken Haste Andersen" w:date="2018-06-12T08:23:00Z">
        <w:r w:rsidR="0094370F">
          <w:t xml:space="preserve">suited </w:t>
        </w:r>
      </w:ins>
      <w:ins w:id="71" w:author="Ken Haste Andersen" w:date="2018-06-12T08:24:00Z">
        <w:r w:rsidR="0094370F">
          <w:t>for global simulation studies.</w:t>
        </w:r>
      </w:ins>
    </w:p>
    <w:p w:rsidR="0048066F" w:rsidRPr="00620A88" w:rsidRDefault="0048066F" w:rsidP="0048066F">
      <w:pPr>
        <w:ind w:left="1304"/>
        <w:rPr>
          <w:lang w:val="en-US"/>
        </w:rPr>
        <w:pPrChange w:id="72" w:author="Ken Haste Andersen" w:date="2018-06-12T07:44:00Z">
          <w:pPr/>
        </w:pPrChange>
      </w:pPr>
      <w:ins w:id="73" w:author="Ken Haste Andersen" w:date="2018-06-12T07:47:00Z">
        <w:r>
          <w:rPr>
            <w:lang w:val="en-US"/>
          </w:rPr>
          <w:t xml:space="preserve"> </w:t>
        </w:r>
      </w:ins>
    </w:p>
    <w:sectPr w:rsidR="0048066F" w:rsidRPr="00620A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 Haste Andersen">
    <w15:presenceInfo w15:providerId="Windows Live" w15:userId="2fe11ec1aa2b9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oNotDisplayPageBoundaries/>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DE"/>
    <w:rsid w:val="0048066F"/>
    <w:rsid w:val="005032A9"/>
    <w:rsid w:val="005467DE"/>
    <w:rsid w:val="00620A88"/>
    <w:rsid w:val="00687BA7"/>
    <w:rsid w:val="006F6189"/>
    <w:rsid w:val="00750A13"/>
    <w:rsid w:val="007F59CC"/>
    <w:rsid w:val="0094370F"/>
    <w:rsid w:val="00981A21"/>
    <w:rsid w:val="00AC5592"/>
    <w:rsid w:val="00BE2EB5"/>
    <w:rsid w:val="00D254A1"/>
    <w:rsid w:val="00DB281C"/>
    <w:rsid w:val="00DE6F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3610"/>
  <w15:chartTrackingRefBased/>
  <w15:docId w15:val="{79749758-A9DA-44CB-B1E9-0A4A29A33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Main">
    <w:name w:val="Heading-Main"/>
    <w:basedOn w:val="Normal"/>
    <w:rsid w:val="00620A88"/>
    <w:pPr>
      <w:keepNext/>
      <w:spacing w:before="240" w:after="120" w:line="240" w:lineRule="auto"/>
      <w:outlineLvl w:val="0"/>
    </w:pPr>
    <w:rPr>
      <w:rFonts w:ascii="Times New Roman" w:eastAsia="Times New Roman" w:hAnsi="Times New Roman" w:cs="Times New Roman"/>
      <w:b/>
      <w:bCs/>
      <w:kern w:val="28"/>
      <w:sz w:val="24"/>
      <w:szCs w:val="24"/>
      <w:lang w:val="en-US"/>
    </w:rPr>
  </w:style>
  <w:style w:type="paragraph" w:customStyle="1" w:styleId="Abstract">
    <w:name w:val="Abstract"/>
    <w:basedOn w:val="Normal"/>
    <w:qFormat/>
    <w:rsid w:val="00620A88"/>
    <w:pPr>
      <w:spacing w:before="120" w:after="0"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8066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066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Subhendu Chakraborty</dc:creator>
  <cp:keywords/>
  <dc:description/>
  <cp:lastModifiedBy>Ken Haste Andersen</cp:lastModifiedBy>
  <cp:revision>9</cp:revision>
  <dcterms:created xsi:type="dcterms:W3CDTF">2018-06-12T05:39:00Z</dcterms:created>
  <dcterms:modified xsi:type="dcterms:W3CDTF">2018-06-12T06:27:00Z</dcterms:modified>
</cp:coreProperties>
</file>